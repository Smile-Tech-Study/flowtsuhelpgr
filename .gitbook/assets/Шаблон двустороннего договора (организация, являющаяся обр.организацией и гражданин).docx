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A90" w:rsidRDefault="00BB6A90">
      <w:pPr>
        <w:pStyle w:val="ConsPlusNormal"/>
        <w:jc w:val="right"/>
        <w:rPr>
          <w:rFonts w:ascii="Times New Roman" w:hAnsi="Times New Roman"/>
          <w:sz w:val="28"/>
        </w:rPr>
      </w:pPr>
    </w:p>
    <w:p w:rsidR="00BB6A90" w:rsidRDefault="00BB6A90">
      <w:pPr>
        <w:pStyle w:val="ConsPlusTitle"/>
        <w:jc w:val="center"/>
        <w:rPr>
          <w:rFonts w:ascii="Times New Roman" w:hAnsi="Times New Roman"/>
          <w:sz w:val="28"/>
        </w:rPr>
      </w:pPr>
      <w:bookmarkStart w:id="0" w:name="P30"/>
      <w:bookmarkEnd w:id="0"/>
    </w:p>
    <w:p w:rsidR="00BB6A90" w:rsidRDefault="00000000">
      <w:pPr>
        <w:pStyle w:val="ConsPlusTitle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ДВУСТОРОННИЙ ДОГОВОР № __</w:t>
      </w:r>
    </w:p>
    <w:p w:rsidR="00BB6A90" w:rsidRDefault="00000000">
      <w:pPr>
        <w:pStyle w:val="ConsPlusTitle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заключаемый между участником мероприятий по обучению и работодателем, являющимся организацией, осуществляющей образовательную деятельность о намерениях реализовать мероприятия по организации профессионального обучения и дополнительного профессионального образования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                                 "__" _____________ 20__ г.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(место заключения договора)                                       (дата заключения договора)</w:t>
      </w:r>
    </w:p>
    <w:p w:rsidR="00BB6A90" w:rsidRDefault="00BB6A90">
      <w:pPr>
        <w:pStyle w:val="ConsPlusNonformat"/>
        <w:jc w:val="both"/>
        <w:rPr>
          <w:rFonts w:ascii="Times New Roman" w:hAnsi="Times New Roman"/>
          <w:sz w:val="28"/>
        </w:rPr>
      </w:pP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__________________________________________________________________,</w:t>
      </w:r>
    </w:p>
    <w:p w:rsidR="00BB6A90" w:rsidRDefault="00000000">
      <w:pPr>
        <w:pStyle w:val="ConsPlusNonforma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(полное наименование организации,</w:t>
      </w:r>
    </w:p>
    <w:p w:rsidR="00BB6A90" w:rsidRDefault="00000000">
      <w:pPr>
        <w:pStyle w:val="ConsPlusNonforma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осуществляющей образовательную деятельность)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осуществляющее образовательную   деятельность на основании лицензии от "__" _____________ 20__ г. № _______, ______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(дата , номер лицензии, регистрационный номер лицензии)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выданной _________________________________________________________________,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(наименование лицензирующего органа)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именуем__ в дальнейшем  «Организация/Работодатель», в лице __________________________________________________________________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(наименование должности, фамилия, имя, отчество (при наличии)          представителя  Организации/Работодателя)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действующего на основании ________________________________________________,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(реквизиты документа, удостоверяющего полномочия представителя организации)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гражданин(ка)______________________________________________________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(фамилия, имя, отчество (при наличии) лица, зачисляемого на обучение),</w:t>
      </w:r>
    </w:p>
    <w:p w:rsidR="00BB6A90" w:rsidRDefault="00000000">
      <w:pPr>
        <w:pStyle w:val="ConsPlusNonforma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действующий(ая) от своего имени, именуем__ в дальнейшем  «Гражданин»,  с другой стороны, совместно именуемые Стороны,  а по отдельности «Сторона», заключили настоящий Договор о нижеследующем:</w:t>
      </w:r>
    </w:p>
    <w:p w:rsidR="00BB6A90" w:rsidRDefault="00BB6A90">
      <w:pPr>
        <w:pStyle w:val="ConsPlusNormal"/>
        <w:ind w:firstLine="540"/>
        <w:jc w:val="both"/>
        <w:rPr>
          <w:rFonts w:ascii="Times New Roman" w:hAnsi="Times New Roman"/>
          <w:sz w:val="28"/>
        </w:rPr>
      </w:pPr>
    </w:p>
    <w:p w:rsidR="00BB6A90" w:rsidRDefault="00000000">
      <w:pPr>
        <w:pStyle w:val="ConsPlusNormal"/>
        <w:jc w:val="center"/>
        <w:outlineLvl w:val="1"/>
        <w:rPr>
          <w:rFonts w:ascii="Times New Roman" w:hAnsi="Times New Roman"/>
          <w:sz w:val="28"/>
        </w:rPr>
      </w:pPr>
      <w:bookmarkStart w:id="1" w:name="P72"/>
      <w:bookmarkEnd w:id="1"/>
      <w:r>
        <w:rPr>
          <w:rFonts w:ascii="Times New Roman" w:hAnsi="Times New Roman"/>
          <w:b/>
          <w:sz w:val="28"/>
        </w:rPr>
        <w:t>I.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Предмет Договора и механизмы его реализации</w:t>
      </w:r>
    </w:p>
    <w:p w:rsidR="00BB6A90" w:rsidRDefault="00BB6A9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B6A90" w:rsidRDefault="00000000">
      <w:pPr>
        <w:spacing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Предметом настоящего Договора является осуществление Сторонами совместных мероприятий по организации профессионального обучения и/или дополнительного профессионального образования в рамках федерального проекта «Активные меры содействия занятости» национального проекта «Кадры»  в соответствии с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граждан, </w:t>
      </w:r>
      <w:r>
        <w:rPr>
          <w:rFonts w:ascii="Times New Roman" w:hAnsi="Times New Roman"/>
          <w:sz w:val="28"/>
        </w:rPr>
        <w:lastRenderedPageBreak/>
        <w:t>утвержденным постановлением Правительства Российской Федерации от 7</w:t>
      </w:r>
      <w:r>
        <w:rPr>
          <w:rFonts w:ascii="Times New Roman" w:hAnsi="Times New Roman"/>
          <w:color w:val="000000" w:themeColor="text1"/>
          <w:sz w:val="28"/>
        </w:rPr>
        <w:t xml:space="preserve"> марта 2025 года № 291.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Основным механизмом реализации настоящего Договора является согласование перечня совместных мероприятий, проводимых Сторонами в целях организации обучения Гражданина в Организации для последующего трудоустройства Гражданина или сохранения занятости Гражданина, которые состоят из следующих основных этапов: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заключение Гражданином и Организацией договора об образовании;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прохождение Гражданином обучения в Организации;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в) аттестация Гражданина по результатам обучения в Организации 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 трудоустройство Гражданина или сохранение занятости Гражданина.</w:t>
      </w:r>
    </w:p>
    <w:p w:rsidR="00BB6A90" w:rsidRDefault="00BB6A90">
      <w:pPr>
        <w:tabs>
          <w:tab w:val="left" w:pos="1276"/>
        </w:tabs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</w:p>
    <w:p w:rsidR="00BB6A90" w:rsidRDefault="00BB6A90">
      <w:pPr>
        <w:pStyle w:val="ConsPlusNormal"/>
        <w:jc w:val="center"/>
        <w:rPr>
          <w:rFonts w:ascii="Times New Roman" w:hAnsi="Times New Roman"/>
          <w:sz w:val="28"/>
        </w:rPr>
      </w:pPr>
    </w:p>
    <w:p w:rsidR="00BB6A90" w:rsidRDefault="00000000">
      <w:pPr>
        <w:pStyle w:val="ConsPlusNormal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II.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Намерения Сторон</w:t>
      </w:r>
    </w:p>
    <w:p w:rsidR="00BB6A90" w:rsidRDefault="00BB6A90">
      <w:pPr>
        <w:pStyle w:val="ConsPlusNormal"/>
        <w:jc w:val="center"/>
        <w:rPr>
          <w:rFonts w:ascii="Times New Roman" w:hAnsi="Times New Roman"/>
          <w:sz w:val="28"/>
        </w:rPr>
      </w:pPr>
    </w:p>
    <w:p w:rsidR="00BB6A90" w:rsidRDefault="00000000">
      <w:pPr>
        <w:spacing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Организация в целях организации профессионального обучения или дополнительного профессионального образования Гражданина, а также в целях рассмотрения кандидатуры для последующего трудоустройства Гражданина или сохранения занятости Гражданина, прошедшего профессиональное обучение или получившего дополнительное профессиональное образование в Организации, намеревается обеспечить: </w:t>
      </w:r>
    </w:p>
    <w:p w:rsidR="00BB6A90" w:rsidRDefault="00000000">
      <w:pPr>
        <w:spacing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заключение с Гражданином договора об образовании;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б) организацию осуществления образовательного процесса; </w:t>
      </w:r>
    </w:p>
    <w:p w:rsidR="00BB6A90" w:rsidRDefault="00000000">
      <w:pPr>
        <w:spacing w:before="240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в) в случае успешного прохождения итоговой аттестации выдачу Гражданину документа о квалификации;</w:t>
      </w:r>
    </w:p>
    <w:p w:rsidR="00BB6A90" w:rsidRDefault="00000000">
      <w:pPr>
        <w:spacing w:before="240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 сохранение места за Гражданином в случае пропуска занятий по уважительным причинам;</w:t>
      </w:r>
    </w:p>
    <w:p w:rsidR="00BB6A90" w:rsidRDefault="00000000">
      <w:pPr>
        <w:spacing w:before="240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д) ведение контроля посещаемости занятий и успеваемости Гражданина, выполнения им учебного плана образовательной программы в полном объеме в соответствии с учебным планом и расписанием занятий; 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е) информирование Государственного учреждения службы занятости о случаях отчисления Гражданина в случае его отнесения к категории безработных граждан, зарегистрированных в органах службы занятости, по основаниям, предусмотренным в локальных актах Организации, в том числе за неуспеваемость и/или нерегулярное посещение занятий без уважительной причины посредством внесения соответствующих сведений в личном </w:t>
      </w:r>
      <w:r>
        <w:rPr>
          <w:rFonts w:ascii="Times New Roman" w:hAnsi="Times New Roman"/>
          <w:sz w:val="28"/>
        </w:rPr>
        <w:lastRenderedPageBreak/>
        <w:t>кабинете на Единой цифровой платформе в сфере занятости и трудовых отношений «Работа в России» в день наступления события 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ж) своевременное формирование в личном кабинете образовательной организации на Единой цифровой платформе в сфере занятости и трудовых отношений «Работа в России» следующей информации в отношении безработных граждан, зарегистрированных в органах службы занятости: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приказе о зачислении безработного гражданина на обучение с указанием даты начала и окончания обучения, в течение пяти рабочих дней после наступления события;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посещаемости и успеваемости гражданина (ежемесячно, не позднее первого рабочего дня месяца, следующего за полным месяцем предоставления сведений, либо не позднее первого рабочего дня после завершения обучения);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приказе об отчислении в связи с завершением обучения с указанием даты отчисления или приказа об отчислении досрочно с указанием даты отчисления и причин, в течение пяти рабочих дней после наступления события;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сведений о документе о квалификации установленного образца в соответствии с пройденной гражданином образовательной программы, в течение 15 календарных дней со дня издания приказа о завершении обучения;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з) в случае успешной аттестации по результатам обучения предложить Гражданину заключить трудовой договор для замещения должности в соответствии со штатным расписанием, по профессии/специальности, в соответствии с полученной Гражданином по результатам обучения квалификацией или сохранить занятость Гражданина;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и) при получении согласия Гражданина заключить с ним трудовой договор в порядке и на условиях, предусмотренных Трудовым кодексом Российской Федерации. </w:t>
      </w:r>
    </w:p>
    <w:p w:rsidR="00BB6A90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Гражданин в целях прохождения профессионального обучения или получения дополнительного профессионального образования в Организации в целях последующего трудоустройства или сохранения занятости намеревается обеспечить: </w:t>
      </w:r>
    </w:p>
    <w:p w:rsidR="00BB6A90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заключение договора об образовании с Организацией;</w:t>
      </w:r>
    </w:p>
    <w:p w:rsidR="00BB6A90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прохождение обучения в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индивидуальным;</w:t>
      </w:r>
    </w:p>
    <w:p w:rsidR="00BB6A90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г) соблюдение требований учредительных документов, правил внутреннего распорядка и иных локальных нормативных актов Организации;</w:t>
      </w:r>
    </w:p>
    <w:p w:rsidR="00BB6A90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д) предоставление Организации:</w:t>
      </w:r>
    </w:p>
    <w:p w:rsidR="00BB6A90" w:rsidRDefault="00000000">
      <w:pPr>
        <w:spacing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-согласия на обработку персональных данных;</w:t>
      </w:r>
    </w:p>
    <w:p w:rsidR="00BB6A90" w:rsidRDefault="00000000">
      <w:pPr>
        <w:spacing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копию (скан-копии) паспорта;</w:t>
      </w:r>
    </w:p>
    <w:p w:rsidR="00BB6A90" w:rsidRDefault="00000000">
      <w:pPr>
        <w:spacing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копии (скан-копии) документа об образовании;</w:t>
      </w:r>
    </w:p>
    <w:p w:rsidR="00BB6A90" w:rsidRDefault="00000000">
      <w:pPr>
        <w:spacing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заявления на зачисление.</w:t>
      </w:r>
    </w:p>
    <w:p w:rsidR="00BB6A90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е) рассмотрение предложения о заключении трудового договора или сохранения занятости после получения документа о квалификации по результатам освоения образовательной программы;</w:t>
      </w:r>
    </w:p>
    <w:p w:rsidR="00BB6A90" w:rsidRDefault="00000000">
      <w:pPr>
        <w:spacing w:beforeAutospacing="1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ж) при достижении договоренности об условиях трудового договора заключить трудовой договор в порядке, предусмотренном Трудовым кодексом Российской Федерации. </w:t>
      </w:r>
    </w:p>
    <w:p w:rsidR="00BB6A90" w:rsidRDefault="00BB6A90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sz w:val="28"/>
        </w:rPr>
      </w:pPr>
    </w:p>
    <w:p w:rsidR="00BB6A90" w:rsidRDefault="00BB6A90">
      <w:pPr>
        <w:pStyle w:val="ConsPlusNormal"/>
        <w:jc w:val="center"/>
        <w:outlineLvl w:val="1"/>
        <w:rPr>
          <w:rFonts w:ascii="Times New Roman" w:hAnsi="Times New Roman"/>
          <w:sz w:val="28"/>
        </w:rPr>
      </w:pPr>
    </w:p>
    <w:p w:rsidR="00BB6A90" w:rsidRDefault="00000000">
      <w:pPr>
        <w:pStyle w:val="ConsPlusNormal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III.</w:t>
      </w:r>
      <w:r>
        <w:rPr>
          <w:rFonts w:ascii="Times New Roman" w:hAnsi="Times New Roman"/>
          <w:sz w:val="28"/>
        </w:rPr>
        <w:t xml:space="preserve">  </w:t>
      </w:r>
    </w:p>
    <w:p w:rsidR="00BB6A90" w:rsidRDefault="00000000">
      <w:pPr>
        <w:pStyle w:val="ConsPlusNormal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Прочие условия</w:t>
      </w:r>
    </w:p>
    <w:p w:rsidR="00BB6A90" w:rsidRDefault="00BB6A90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sz w:val="28"/>
        </w:rPr>
      </w:pPr>
    </w:p>
    <w:p w:rsidR="00BB6A90" w:rsidRDefault="00000000">
      <w:pPr>
        <w:spacing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Стороны исходят из того, что выполнение условий настоящего Договора не приводит к нарушению законодательства Российской Федерации. При выявлении признаков нарушения законодательства Российской Федерации Стороны обязуются провести переговоры в целях недопущения возможных нарушений и в случае необходимости внесения изменений в настоящий Договор.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Настоящий Договор не ограничивает права Сторон на участие в соглашениях с другими организациями и не направлен на ограничение конкуренции. 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Изменения, которые вносятся в настоящий Договор, оформляются в письменной форме путем заключения дополнительных соглашений в порядке, предусмотренном п. 6 настоящего Договора.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Настоящий Договор вступает в силу со дня получения Сторонами подписанных экземпляров Договора в порядке, предусмотренном п. 6 настоящего Договора, и действует до полного исполнения Сторонами своих намерений в рамках настоящего Договора.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Настоящий Договор не является предварительным договором в смысле </w:t>
      </w:r>
      <w:hyperlink r:id="rId6" w:history="1">
        <w:r>
          <w:rPr>
            <w:rFonts w:ascii="Times New Roman" w:hAnsi="Times New Roman"/>
            <w:sz w:val="28"/>
          </w:rPr>
          <w:t>статьи 429</w:t>
        </w:r>
      </w:hyperlink>
      <w:r>
        <w:rPr>
          <w:rFonts w:ascii="Times New Roman" w:hAnsi="Times New Roman"/>
          <w:sz w:val="28"/>
        </w:rPr>
        <w:t xml:space="preserve"> Гражданского кодекса Российской Федерации, рамочным договором в смысле </w:t>
      </w:r>
      <w:hyperlink r:id="rId7" w:history="1">
        <w:r>
          <w:rPr>
            <w:rFonts w:ascii="Times New Roman" w:hAnsi="Times New Roman"/>
            <w:sz w:val="28"/>
          </w:rPr>
          <w:t>статьи 429.1</w:t>
        </w:r>
      </w:hyperlink>
      <w:r>
        <w:rPr>
          <w:rFonts w:ascii="Times New Roman" w:hAnsi="Times New Roman"/>
          <w:sz w:val="28"/>
        </w:rPr>
        <w:t xml:space="preserve"> Гражданского кодекса и (или) соглашением о порядке ведения переговоров в смысле </w:t>
      </w:r>
      <w:hyperlink r:id="rId8" w:history="1">
        <w:r>
          <w:rPr>
            <w:rFonts w:ascii="Times New Roman" w:hAnsi="Times New Roman"/>
            <w:sz w:val="28"/>
          </w:rPr>
          <w:t>статьи 434.1</w:t>
        </w:r>
      </w:hyperlink>
      <w:r>
        <w:rPr>
          <w:rFonts w:ascii="Times New Roman" w:hAnsi="Times New Roman"/>
          <w:sz w:val="28"/>
        </w:rPr>
        <w:t xml:space="preserve"> Гражданского кодекса Российской Федерации, не налагает на Стороны каких-либо финансовых, юридических и иных обязательств по передаче друг другу имущества (в том </w:t>
      </w:r>
      <w:r>
        <w:rPr>
          <w:rFonts w:ascii="Times New Roman" w:hAnsi="Times New Roman"/>
          <w:sz w:val="28"/>
        </w:rPr>
        <w:lastRenderedPageBreak/>
        <w:t xml:space="preserve">числе имущественных (неимущественных) прав), перечислению денежных средств, выполнению работ, оказанию услуг, в том числе обязательств заключить какой-либо договор в будущем.  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Настоящий Договор заключен с применением инфраструктуры электронного документооборота федеральной государственной информационной системы - Единая цифровая платформа в сфере занятости и трудовых отношений «Работа в России» в соответствии с главой 4 Федерального закона от 12 декабря 2023 г. № 565-ФЗ «О занятости населения в Российской Федерации», путем обмена между Сторонами идентичными электронными документами, подписанными электронной подписью Сторон. </w:t>
      </w:r>
    </w:p>
    <w:p w:rsidR="00BB6A90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Заключение дополнительных соглашений к настоящему Договору осуществляется Сторонами в аналогичном порядке.</w:t>
      </w:r>
    </w:p>
    <w:p w:rsidR="00BB6A90" w:rsidRDefault="00BB6A9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</w:p>
    <w:p w:rsidR="00BB6A90" w:rsidRDefault="00000000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IV.</w:t>
      </w:r>
    </w:p>
    <w:p w:rsidR="00BB6A90" w:rsidRDefault="00000000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</w:t>
      </w:r>
    </w:p>
    <w:p w:rsidR="00BB6A90" w:rsidRDefault="00BB6A90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sz w:val="28"/>
        </w:rPr>
      </w:pPr>
    </w:p>
    <w:p w:rsidR="00BB6A90" w:rsidRDefault="00000000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Финансирование мероприятий по организации профессионального обучения и дополнительного профессионального образования осуществляется за счет средств гранта в форме субсидии, предоставляемого получателям гранта, определенным бюджетным законодательством Российской Федерации, в рамках федерального проекта «Активные меры содействия занятости» национального проекта «Кадры»» в соответствии с Решением, принимаемым Федеральной службой по труду и занятости на основании постановления Правительства Российской Федерации от 25 октября 2023 года № 1780.</w:t>
      </w:r>
    </w:p>
    <w:p w:rsidR="00BB6A90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br w:type="page"/>
      </w:r>
    </w:p>
    <w:p w:rsidR="00BB6A90" w:rsidRDefault="00BB6A9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</w:p>
    <w:p w:rsidR="00BB6A90" w:rsidRDefault="00BB6A90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sz w:val="28"/>
        </w:rPr>
      </w:pPr>
    </w:p>
    <w:p w:rsidR="00BB6A90" w:rsidRDefault="00000000">
      <w:pPr>
        <w:pStyle w:val="ConsPlusNormal"/>
        <w:jc w:val="center"/>
        <w:outlineLvl w:val="1"/>
        <w:rPr>
          <w:rFonts w:ascii="Times New Roman" w:hAnsi="Times New Roman"/>
          <w:sz w:val="28"/>
        </w:rPr>
      </w:pPr>
      <w:bookmarkStart w:id="2" w:name="P186"/>
      <w:bookmarkEnd w:id="2"/>
      <w:r>
        <w:rPr>
          <w:rFonts w:ascii="Times New Roman" w:hAnsi="Times New Roman"/>
          <w:b/>
          <w:sz w:val="28"/>
        </w:rPr>
        <w:t>V. Адреса и реквизиты сторон</w:t>
      </w:r>
    </w:p>
    <w:p w:rsidR="00BB6A90" w:rsidRDefault="00BB6A90">
      <w:pPr>
        <w:pStyle w:val="ConsPlusNormal"/>
        <w:jc w:val="center"/>
        <w:rPr>
          <w:rFonts w:ascii="Times New Roman" w:hAnsi="Times New Roman"/>
          <w:sz w:val="28"/>
        </w:rPr>
      </w:pPr>
    </w:p>
    <w:p w:rsidR="00BB6A90" w:rsidRDefault="00000000">
      <w:pPr>
        <w:pStyle w:val="ConsPlusCel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853"/>
        <w:gridCol w:w="5110"/>
        <w:gridCol w:w="5110"/>
      </w:tblGrid>
      <w:tr w:rsidR="00BB6A90">
        <w:trPr>
          <w:trHeight w:val="80"/>
        </w:trPr>
        <w:tc>
          <w:tcPr>
            <w:tcW w:w="4853" w:type="dxa"/>
          </w:tcPr>
          <w:p w:rsidR="00BB6A90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Организация/Работодатель:</w:t>
            </w:r>
          </w:p>
          <w:p w:rsidR="00BB6A90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widowControl w:val="0"/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Адрес: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Телефон: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widowControl w:val="0"/>
              <w:tabs>
                <w:tab w:val="righ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>ИНН/КПП: _________________________</w:t>
            </w:r>
          </w:p>
          <w:p w:rsidR="00BB6A90" w:rsidRDefault="00000000">
            <w:pPr>
              <w:tabs>
                <w:tab w:val="left" w:pos="4462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ОГРН: ___________________________</w:t>
            </w:r>
          </w:p>
        </w:tc>
        <w:tc>
          <w:tcPr>
            <w:tcW w:w="5110" w:type="dxa"/>
          </w:tcPr>
          <w:p w:rsidR="00BB6A90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Гражданин:</w:t>
            </w:r>
          </w:p>
          <w:p w:rsidR="00BB6A90" w:rsidRDefault="00000000">
            <w:pPr>
              <w:tabs>
                <w:tab w:val="left" w:pos="4488"/>
              </w:tabs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widowControl w:val="0"/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Паспорт: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рождения: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widowControl w:val="0"/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ИНН: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СНИЛС: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Телефон: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000000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BB6A90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b/>
                <w:sz w:val="28"/>
              </w:rPr>
            </w:pPr>
          </w:p>
          <w:p w:rsidR="00BB6A90" w:rsidRDefault="00000000">
            <w:pPr>
              <w:tabs>
                <w:tab w:val="left" w:pos="4828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___________________/_____________/</w:t>
            </w:r>
          </w:p>
        </w:tc>
        <w:tc>
          <w:tcPr>
            <w:tcW w:w="5110" w:type="dxa"/>
          </w:tcPr>
          <w:p w:rsidR="00BB6A90" w:rsidRDefault="00BB6A90"/>
        </w:tc>
      </w:tr>
      <w:tr w:rsidR="00BB6A90">
        <w:trPr>
          <w:trHeight w:val="903"/>
        </w:trPr>
        <w:tc>
          <w:tcPr>
            <w:tcW w:w="4853" w:type="dxa"/>
          </w:tcPr>
          <w:p w:rsidR="00BB6A90" w:rsidRDefault="0000000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 Организации/Работодателя:</w:t>
            </w:r>
          </w:p>
          <w:p w:rsidR="00BB6A90" w:rsidRDefault="00000000">
            <w:pPr>
              <w:tabs>
                <w:tab w:val="left" w:pos="4488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Должность </w:t>
            </w:r>
          </w:p>
          <w:p w:rsidR="00BB6A90" w:rsidRDefault="00000000">
            <w:pPr>
              <w:tabs>
                <w:tab w:val="left" w:pos="4488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BB6A90" w:rsidRDefault="00BB6A9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</w:p>
        </w:tc>
        <w:tc>
          <w:tcPr>
            <w:tcW w:w="5110" w:type="dxa"/>
          </w:tcPr>
          <w:p w:rsidR="00BB6A90" w:rsidRDefault="00BB6A90">
            <w:pPr>
              <w:tabs>
                <w:tab w:val="left" w:pos="4892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</w:p>
        </w:tc>
        <w:tc>
          <w:tcPr>
            <w:tcW w:w="5110" w:type="dxa"/>
          </w:tcPr>
          <w:p w:rsidR="00BB6A90" w:rsidRDefault="00BB6A90"/>
        </w:tc>
      </w:tr>
      <w:tr w:rsidR="00BB6A90">
        <w:trPr>
          <w:trHeight w:val="513"/>
        </w:trPr>
        <w:tc>
          <w:tcPr>
            <w:tcW w:w="4853" w:type="dxa"/>
          </w:tcPr>
          <w:p w:rsidR="00BB6A90" w:rsidRDefault="0000000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___________________/____________ /</w:t>
            </w:r>
          </w:p>
          <w:p w:rsidR="00BB6A90" w:rsidRDefault="0000000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М.П.</w:t>
            </w:r>
          </w:p>
        </w:tc>
        <w:tc>
          <w:tcPr>
            <w:tcW w:w="5110" w:type="dxa"/>
          </w:tcPr>
          <w:p w:rsidR="00BB6A90" w:rsidRDefault="00BB6A9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</w:rPr>
            </w:pPr>
          </w:p>
        </w:tc>
        <w:tc>
          <w:tcPr>
            <w:tcW w:w="5110" w:type="dxa"/>
          </w:tcPr>
          <w:p w:rsidR="00BB6A90" w:rsidRDefault="00BB6A90"/>
        </w:tc>
      </w:tr>
      <w:tr w:rsidR="00BB6A90">
        <w:trPr>
          <w:trHeight w:val="1068"/>
        </w:trPr>
        <w:tc>
          <w:tcPr>
            <w:tcW w:w="4853" w:type="dxa"/>
          </w:tcPr>
          <w:p w:rsidR="00BB6A90" w:rsidRDefault="00BB6A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5110" w:type="dxa"/>
          </w:tcPr>
          <w:p w:rsidR="00BB6A90" w:rsidRDefault="00BB6A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5110" w:type="dxa"/>
          </w:tcPr>
          <w:p w:rsidR="00BB6A90" w:rsidRDefault="00BB6A90"/>
        </w:tc>
      </w:tr>
    </w:tbl>
    <w:p w:rsidR="00BB6A90" w:rsidRDefault="00BB6A90">
      <w:pPr>
        <w:pStyle w:val="ConsPlusCell"/>
        <w:jc w:val="both"/>
        <w:rPr>
          <w:rFonts w:ascii="Times New Roman" w:hAnsi="Times New Roman"/>
          <w:sz w:val="28"/>
        </w:rPr>
      </w:pPr>
    </w:p>
    <w:p w:rsidR="00BB6A90" w:rsidRDefault="00BB6A90">
      <w:pPr>
        <w:rPr>
          <w:rFonts w:ascii="Times New Roman" w:hAnsi="Times New Roman"/>
          <w:sz w:val="28"/>
        </w:rPr>
      </w:pPr>
    </w:p>
    <w:sectPr w:rsidR="00BB6A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279" w:rsidRDefault="00970279" w:rsidP="00F53450">
      <w:pPr>
        <w:spacing w:after="0" w:line="240" w:lineRule="auto"/>
      </w:pPr>
      <w:r>
        <w:separator/>
      </w:r>
    </w:p>
  </w:endnote>
  <w:endnote w:type="continuationSeparator" w:id="0">
    <w:p w:rsidR="00970279" w:rsidRDefault="00970279" w:rsidP="00F5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450" w:rsidRDefault="00F5345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450" w:rsidRDefault="00F5345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450" w:rsidRDefault="00F5345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279" w:rsidRDefault="00970279" w:rsidP="00F53450">
      <w:pPr>
        <w:spacing w:after="0" w:line="240" w:lineRule="auto"/>
      </w:pPr>
      <w:r>
        <w:separator/>
      </w:r>
    </w:p>
  </w:footnote>
  <w:footnote w:type="continuationSeparator" w:id="0">
    <w:p w:rsidR="00970279" w:rsidRDefault="00970279" w:rsidP="00F5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450" w:rsidRDefault="00970279">
    <w:pPr>
      <w:pStyle w:val="aa"/>
    </w:pPr>
    <w:ins w:id="3" w:author="Microsoft Office User" w:date="2025-03-19T12:43:00Z">
      <w:r>
        <w:rPr>
          <w:noProof/>
        </w:rPr>
        <w:pict w14:anchorId="2CE4E97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98287" o:spid="_x0000_s1027" type="#_x0000_t136" alt="" style="position:absolute;margin-left:0;margin-top:0;width:508.05pt;height:151.3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450" w:rsidRDefault="00970279">
    <w:pPr>
      <w:pStyle w:val="aa"/>
    </w:pPr>
    <w:ins w:id="4" w:author="Microsoft Office User" w:date="2025-03-19T12:43:00Z">
      <w:r>
        <w:rPr>
          <w:noProof/>
        </w:rPr>
        <w:pict w14:anchorId="1CBAD9F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98288" o:spid="_x0000_s1026" type="#_x0000_t136" alt="" style="position:absolute;margin-left:0;margin-top:0;width:508.05pt;height:151.3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450" w:rsidRDefault="00970279">
    <w:pPr>
      <w:pStyle w:val="aa"/>
    </w:pPr>
    <w:ins w:id="5" w:author="Microsoft Office User" w:date="2025-03-19T12:43:00Z">
      <w:r>
        <w:rPr>
          <w:noProof/>
        </w:rPr>
        <w:pict w14:anchorId="0B2F796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98286" o:spid="_x0000_s1025" type="#_x0000_t136" alt="" style="position:absolute;margin-left:0;margin-top:0;width:508.05pt;height:151.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/>
  <w:defaultTabStop w:val="708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90"/>
    <w:rsid w:val="00970279"/>
    <w:rsid w:val="00BB6A90"/>
    <w:rsid w:val="00F5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03C8948-CAD2-9047-A8E9-2053A23E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Calibri" w:hAnsi="Calibri"/>
    </w:rPr>
  </w:style>
  <w:style w:type="character" w:customStyle="1" w:styleId="ConsPlusNormal0">
    <w:name w:val="ConsPlusNormal"/>
    <w:link w:val="ConsPlusNormal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annotation subject"/>
    <w:basedOn w:val="a4"/>
    <w:next w:val="a4"/>
    <w:link w:val="a5"/>
    <w:rPr>
      <w:b/>
    </w:rPr>
  </w:style>
  <w:style w:type="character" w:customStyle="1" w:styleId="a5">
    <w:name w:val="Тема примечания Знак"/>
    <w:basedOn w:val="a6"/>
    <w:link w:val="a3"/>
    <w:rPr>
      <w:b/>
      <w:sz w:val="20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7">
    <w:name w:val="Balloon Text"/>
    <w:basedOn w:val="a"/>
    <w:link w:val="a8"/>
    <w:pPr>
      <w:spacing w:after="0" w:line="240" w:lineRule="auto"/>
    </w:pPr>
    <w:rPr>
      <w:rFonts w:ascii="Segoe UI" w:hAnsi="Segoe UI"/>
      <w:sz w:val="18"/>
    </w:rPr>
  </w:style>
  <w:style w:type="character" w:customStyle="1" w:styleId="a8">
    <w:name w:val="Текст выноски Знак"/>
    <w:basedOn w:val="1"/>
    <w:link w:val="a7"/>
    <w:rPr>
      <w:rFonts w:ascii="Segoe UI" w:hAnsi="Segoe UI"/>
      <w:sz w:val="1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Знак примечания1"/>
    <w:basedOn w:val="13"/>
    <w:link w:val="a9"/>
    <w:rPr>
      <w:sz w:val="16"/>
    </w:rPr>
  </w:style>
  <w:style w:type="character" w:styleId="a9">
    <w:name w:val="annotation reference"/>
    <w:basedOn w:val="a0"/>
    <w:link w:val="12"/>
    <w:rPr>
      <w:sz w:val="16"/>
    </w:rPr>
  </w:style>
  <w:style w:type="paragraph" w:customStyle="1" w:styleId="ConsPlusTitle">
    <w:name w:val="ConsPlusTitle"/>
    <w:link w:val="ConsPlusTitle0"/>
    <w:pPr>
      <w:widowControl w:val="0"/>
      <w:spacing w:after="0" w:line="240" w:lineRule="auto"/>
    </w:pPr>
    <w:rPr>
      <w:rFonts w:ascii="Calibri" w:hAnsi="Calibri"/>
      <w:b/>
    </w:rPr>
  </w:style>
  <w:style w:type="character" w:customStyle="1" w:styleId="ConsPlusTitle0">
    <w:name w:val="ConsPlusTitle"/>
    <w:link w:val="ConsPlusTitle"/>
    <w:rPr>
      <w:rFonts w:ascii="Calibri" w:hAnsi="Calibri"/>
      <w:b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1"/>
    <w:link w:val="aa"/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1"/>
    <w:link w:val="ac"/>
  </w:style>
  <w:style w:type="paragraph" w:customStyle="1" w:styleId="14">
    <w:name w:val="Знак сноски1"/>
    <w:link w:val="ae"/>
    <w:rPr>
      <w:vertAlign w:val="superscript"/>
    </w:rPr>
  </w:style>
  <w:style w:type="character" w:styleId="ae">
    <w:name w:val="footnote reference"/>
    <w:link w:val="14"/>
    <w:rPr>
      <w:vertAlign w:val="superscript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5">
    <w:name w:val="Гиперссылка1"/>
    <w:link w:val="af"/>
    <w:rPr>
      <w:color w:val="0000FF"/>
      <w:u w:val="single"/>
    </w:rPr>
  </w:style>
  <w:style w:type="character" w:styleId="af">
    <w:name w:val="Hyperlink"/>
    <w:link w:val="15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20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ConsPlusTitlePage">
    <w:name w:val="ConsPlusTitlePage"/>
    <w:link w:val="ConsPlusTitlePage0"/>
    <w:pPr>
      <w:widowControl w:val="0"/>
      <w:spacing w:after="0" w:line="240" w:lineRule="auto"/>
    </w:pPr>
    <w:rPr>
      <w:rFonts w:ascii="Tahoma" w:hAnsi="Tahoma"/>
      <w:sz w:val="20"/>
    </w:rPr>
  </w:style>
  <w:style w:type="character" w:customStyle="1" w:styleId="ConsPlusTitlePage0">
    <w:name w:val="ConsPlusTitlePage"/>
    <w:link w:val="ConsPlusTitlePage"/>
    <w:rPr>
      <w:rFonts w:ascii="Tahoma" w:hAnsi="Tahoma"/>
      <w:sz w:val="20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annotation text"/>
    <w:basedOn w:val="a"/>
    <w:link w:val="a6"/>
    <w:pPr>
      <w:spacing w:line="240" w:lineRule="auto"/>
    </w:pPr>
    <w:rPr>
      <w:sz w:val="20"/>
    </w:rPr>
  </w:style>
  <w:style w:type="character" w:customStyle="1" w:styleId="a6">
    <w:name w:val="Текст примечания Знак"/>
    <w:basedOn w:val="1"/>
    <w:link w:val="a4"/>
    <w:rPr>
      <w:sz w:val="20"/>
    </w:rPr>
  </w:style>
  <w:style w:type="paragraph" w:styleId="af0">
    <w:name w:val="List Paragraph"/>
    <w:basedOn w:val="a"/>
    <w:link w:val="af1"/>
    <w:pPr>
      <w:ind w:left="720"/>
      <w:contextualSpacing/>
    </w:pPr>
  </w:style>
  <w:style w:type="character" w:customStyle="1" w:styleId="af1">
    <w:name w:val="Абзац списка Знак"/>
    <w:basedOn w:val="1"/>
    <w:link w:val="af0"/>
  </w:style>
  <w:style w:type="paragraph" w:customStyle="1" w:styleId="13">
    <w:name w:val="Основной шрифт абзаца1"/>
    <w:link w:val="ConsPlusCell"/>
  </w:style>
  <w:style w:type="paragraph" w:customStyle="1" w:styleId="ConsPlusCell">
    <w:name w:val="ConsPlusCell"/>
    <w:link w:val="ConsPlusCell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Cell0">
    <w:name w:val="ConsPlusCell"/>
    <w:link w:val="ConsPlusCell"/>
    <w:rPr>
      <w:rFonts w:ascii="Courier New" w:hAnsi="Courier New"/>
      <w:sz w:val="20"/>
    </w:rPr>
  </w:style>
  <w:style w:type="paragraph" w:styleId="af2">
    <w:name w:val="Subtitle"/>
    <w:next w:val="a"/>
    <w:link w:val="af3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3">
    <w:name w:val="Подзаголовок Знак"/>
    <w:link w:val="af2"/>
    <w:rPr>
      <w:rFonts w:ascii="XO Thames" w:hAnsi="XO Thames"/>
      <w:i/>
      <w:sz w:val="24"/>
    </w:rPr>
  </w:style>
  <w:style w:type="paragraph" w:customStyle="1" w:styleId="4Exact">
    <w:name w:val="Основной текст (4) Exact"/>
    <w:basedOn w:val="13"/>
    <w:link w:val="4Exact0"/>
    <w:rPr>
      <w:rFonts w:ascii="Times New Roman" w:hAnsi="Times New Roman"/>
    </w:rPr>
  </w:style>
  <w:style w:type="character" w:customStyle="1" w:styleId="4Exact0">
    <w:name w:val="Основной текст (4) Exact"/>
    <w:basedOn w:val="a0"/>
    <w:link w:val="4Exact"/>
    <w:rPr>
      <w:rFonts w:ascii="Times New Roman" w:hAnsi="Times New Roman"/>
      <w:b w:val="0"/>
      <w:i w:val="0"/>
      <w:smallCaps w:val="0"/>
      <w:strike w:val="0"/>
      <w:u w:val="none"/>
    </w:rPr>
  </w:style>
  <w:style w:type="paragraph" w:styleId="af4">
    <w:name w:val="Title"/>
    <w:next w:val="a"/>
    <w:link w:val="af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5">
    <w:name w:val="Заголовок Знак"/>
    <w:link w:val="af4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23">
    <w:name w:val="Сетка таблицы2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Revision"/>
    <w:hidden/>
    <w:uiPriority w:val="99"/>
    <w:semiHidden/>
    <w:rsid w:val="00F53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88534&amp;dst=1078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88534&amp;dst=10741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88534&amp;dst=10203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1555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2025-03-19T09:43:00Z</dcterms:created>
  <dcterms:modified xsi:type="dcterms:W3CDTF">2025-03-19T09:43:00Z</dcterms:modified>
</cp:coreProperties>
</file>